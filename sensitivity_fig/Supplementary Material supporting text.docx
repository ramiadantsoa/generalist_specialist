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A6A3E" w14:textId="64DC002F" w:rsidR="00547413" w:rsidRPr="00AE4947" w:rsidDel="001D7AF5" w:rsidRDefault="00990E5A" w:rsidP="009D1F56">
      <w:pPr>
        <w:rPr>
          <w:del w:id="0" w:author="Tanjona Ramiadantsoa" w:date="2016-05-02T16:39:00Z"/>
          <w:rFonts w:ascii="Times New Roman" w:hAnsi="Times New Roman" w:cs="Times New Roman"/>
          <w:lang w:val="en-US"/>
        </w:rPr>
      </w:pPr>
      <w:r w:rsidRPr="00FE2694">
        <w:rPr>
          <w:rFonts w:ascii="Times New Roman" w:hAnsi="Times New Roman" w:cs="Times New Roman"/>
          <w:lang w:val="en-US"/>
        </w:rPr>
        <w:t xml:space="preserve">This supplementary material contains </w:t>
      </w:r>
      <w:r w:rsidR="001D37A9" w:rsidRPr="00FE2694">
        <w:rPr>
          <w:rFonts w:ascii="Times New Roman" w:hAnsi="Times New Roman" w:cs="Times New Roman"/>
          <w:lang w:val="en-US"/>
        </w:rPr>
        <w:t xml:space="preserve">simulation results </w:t>
      </w:r>
      <w:del w:id="1" w:author="Tanjona Ramiadantsoa" w:date="2016-05-02T16:38:00Z">
        <w:r w:rsidR="001D37A9" w:rsidRPr="00FE2694" w:rsidDel="001D7AF5">
          <w:rPr>
            <w:rFonts w:ascii="Times New Roman" w:hAnsi="Times New Roman" w:cs="Times New Roman"/>
            <w:lang w:val="en-US"/>
          </w:rPr>
          <w:delText>for the spatial model without stochasticity (S1), changes in species prevalence through time at different part of the landscape for the spatial and stochastic model (S</w:delText>
        </w:r>
        <w:r w:rsidR="005A5F74" w:rsidRPr="00FE2694" w:rsidDel="001D7AF5">
          <w:rPr>
            <w:rFonts w:ascii="Times New Roman" w:hAnsi="Times New Roman" w:cs="Times New Roman"/>
            <w:lang w:val="en-US"/>
          </w:rPr>
          <w:delText>2</w:delText>
        </w:r>
        <w:r w:rsidR="001D37A9" w:rsidRPr="00AE4947" w:rsidDel="001D7AF5">
          <w:rPr>
            <w:rFonts w:ascii="Times New Roman" w:hAnsi="Times New Roman" w:cs="Times New Roman"/>
            <w:lang w:val="en-US"/>
          </w:rPr>
          <w:delText xml:space="preserve">), and </w:delText>
        </w:r>
      </w:del>
      <w:ins w:id="2" w:author="Tanjona Ramiadantsoa" w:date="2016-05-02T16:38:00Z">
        <w:r w:rsidR="001D7AF5">
          <w:rPr>
            <w:rFonts w:ascii="Times New Roman" w:hAnsi="Times New Roman" w:cs="Times New Roman"/>
            <w:lang w:val="en-US"/>
          </w:rPr>
          <w:t xml:space="preserve">for </w:t>
        </w:r>
      </w:ins>
      <w:r w:rsidR="001D37A9" w:rsidRPr="00AE4947">
        <w:rPr>
          <w:rFonts w:ascii="Times New Roman" w:hAnsi="Times New Roman" w:cs="Times New Roman"/>
          <w:lang w:val="en-US"/>
        </w:rPr>
        <w:t>the sensitivity analyses of the model parameters (</w:t>
      </w:r>
      <w:del w:id="3" w:author="Tanjona Ramiadantsoa" w:date="2016-05-02T16:40:00Z">
        <w:r w:rsidR="001D37A9" w:rsidRPr="00AE4947" w:rsidDel="001D7AF5">
          <w:rPr>
            <w:rFonts w:ascii="Times New Roman" w:hAnsi="Times New Roman" w:cs="Times New Roman"/>
            <w:lang w:val="en-US"/>
          </w:rPr>
          <w:delText>S3</w:delText>
        </w:r>
      </w:del>
      <w:ins w:id="4" w:author="Tanjona Ramiadantsoa" w:date="2016-05-02T16:40:00Z">
        <w:r w:rsidR="001D7AF5" w:rsidRPr="00AE4947">
          <w:rPr>
            <w:rFonts w:ascii="Times New Roman" w:hAnsi="Times New Roman" w:cs="Times New Roman"/>
            <w:lang w:val="en-US"/>
          </w:rPr>
          <w:t>S</w:t>
        </w:r>
      </w:ins>
      <w:ins w:id="5" w:author="Tanjona Ramiadantsoa" w:date="2016-05-02T18:31:00Z">
        <w:r w:rsidR="00C55ACF">
          <w:rPr>
            <w:rFonts w:ascii="Times New Roman" w:hAnsi="Times New Roman" w:cs="Times New Roman"/>
            <w:lang w:val="en-US"/>
          </w:rPr>
          <w:t>1</w:t>
        </w:r>
      </w:ins>
      <w:r w:rsidR="001D37A9" w:rsidRPr="00AE4947">
        <w:rPr>
          <w:rFonts w:ascii="Times New Roman" w:hAnsi="Times New Roman" w:cs="Times New Roman"/>
          <w:lang w:val="en-US"/>
        </w:rPr>
        <w:t xml:space="preserve">). </w:t>
      </w:r>
      <w:ins w:id="6" w:author="Tanjona Ramiadantsoa" w:date="2016-05-02T16:39:00Z">
        <w:r w:rsidR="001D7AF5">
          <w:rPr>
            <w:rFonts w:ascii="Times New Roman" w:hAnsi="Times New Roman" w:cs="Times New Roman"/>
            <w:lang w:val="en-US"/>
          </w:rPr>
          <w:t xml:space="preserve"> </w:t>
        </w:r>
      </w:ins>
    </w:p>
    <w:p w14:paraId="06296202" w14:textId="508CB17F" w:rsidR="00BA2F34" w:rsidDel="001D7AF5" w:rsidRDefault="002D41C5" w:rsidP="009D1F56">
      <w:pPr>
        <w:rPr>
          <w:del w:id="7" w:author="Tanjona Ramiadantsoa" w:date="2016-05-02T16:39:00Z"/>
          <w:rFonts w:ascii="Times New Roman" w:hAnsi="Times New Roman" w:cs="Times New Roman"/>
          <w:lang w:val="en-US"/>
        </w:rPr>
      </w:pPr>
      <w:del w:id="8" w:author="Tanjona Ramiadantsoa" w:date="2016-05-02T16:39:00Z">
        <w:r w:rsidRPr="00AE4947" w:rsidDel="001D7AF5">
          <w:rPr>
            <w:rFonts w:ascii="Times New Roman" w:hAnsi="Times New Roman" w:cs="Times New Roman"/>
            <w:lang w:val="en-US"/>
          </w:rPr>
          <w:delText>Fig</w:delText>
        </w:r>
        <w:r w:rsidR="00AE4947" w:rsidDel="001D7AF5">
          <w:rPr>
            <w:rFonts w:ascii="Times New Roman" w:hAnsi="Times New Roman" w:cs="Times New Roman"/>
            <w:lang w:val="en-US"/>
          </w:rPr>
          <w:delText>ure</w:delText>
        </w:r>
        <w:r w:rsidRPr="00AE4947" w:rsidDel="001D7AF5">
          <w:rPr>
            <w:rFonts w:ascii="Times New Roman" w:hAnsi="Times New Roman" w:cs="Times New Roman"/>
            <w:lang w:val="en-US"/>
          </w:rPr>
          <w:delText xml:space="preserve"> </w:delText>
        </w:r>
        <w:r w:rsidR="001D37A9" w:rsidRPr="00AE4947" w:rsidDel="001D7AF5">
          <w:rPr>
            <w:rFonts w:ascii="Times New Roman" w:hAnsi="Times New Roman" w:cs="Times New Roman"/>
            <w:lang w:val="en-US"/>
          </w:rPr>
          <w:delText>S1</w:delText>
        </w:r>
        <w:r w:rsidR="009D1F56" w:rsidRPr="00AE4947" w:rsidDel="001D7AF5">
          <w:rPr>
            <w:rFonts w:ascii="Times New Roman" w:hAnsi="Times New Roman" w:cs="Times New Roman"/>
            <w:lang w:val="en-US"/>
          </w:rPr>
          <w:delText xml:space="preserve"> show</w:delText>
        </w:r>
        <w:r w:rsidR="001D37A9" w:rsidRPr="00AE4947" w:rsidDel="001D7AF5">
          <w:rPr>
            <w:rFonts w:ascii="Times New Roman" w:hAnsi="Times New Roman" w:cs="Times New Roman"/>
            <w:lang w:val="en-US"/>
          </w:rPr>
          <w:delText xml:space="preserve">s the results of the spatial model without stochasticity </w:delText>
        </w:r>
        <w:r w:rsidR="00547413" w:rsidRPr="00AE4947" w:rsidDel="001D7AF5">
          <w:rPr>
            <w:rFonts w:ascii="Times New Roman" w:hAnsi="Times New Roman" w:cs="Times New Roman"/>
            <w:lang w:val="en-US"/>
          </w:rPr>
          <w:delText>are</w:delText>
        </w:r>
        <w:r w:rsidR="001D37A9" w:rsidRPr="00AE4947" w:rsidDel="001D7AF5">
          <w:rPr>
            <w:rFonts w:ascii="Times New Roman" w:hAnsi="Times New Roman" w:cs="Times New Roman"/>
            <w:lang w:val="en-US"/>
          </w:rPr>
          <w:delText xml:space="preserve"> qualitatively similar to t</w:delText>
        </w:r>
        <w:r w:rsidR="00547413" w:rsidRPr="00AE4947" w:rsidDel="001D7AF5">
          <w:rPr>
            <w:rFonts w:ascii="Times New Roman" w:hAnsi="Times New Roman" w:cs="Times New Roman"/>
            <w:lang w:val="en-US"/>
          </w:rPr>
          <w:delText>hose</w:delText>
        </w:r>
        <w:r w:rsidR="001D37A9" w:rsidRPr="00AE4947" w:rsidDel="001D7AF5">
          <w:rPr>
            <w:rFonts w:ascii="Times New Roman" w:hAnsi="Times New Roman" w:cs="Times New Roman"/>
            <w:lang w:val="en-US"/>
          </w:rPr>
          <w:delText xml:space="preserve"> of the mean</w:delText>
        </w:r>
        <w:r w:rsidR="00AE4947" w:rsidDel="001D7AF5">
          <w:rPr>
            <w:rFonts w:ascii="Times New Roman" w:hAnsi="Times New Roman" w:cs="Times New Roman"/>
            <w:lang w:val="en-US"/>
          </w:rPr>
          <w:delText xml:space="preserve"> </w:delText>
        </w:r>
        <w:r w:rsidR="001D37A9" w:rsidRPr="00AE4947" w:rsidDel="001D7AF5">
          <w:rPr>
            <w:rFonts w:ascii="Times New Roman" w:hAnsi="Times New Roman" w:cs="Times New Roman"/>
            <w:lang w:val="en-US"/>
          </w:rPr>
          <w:delText>field model</w:delText>
        </w:r>
        <w:r w:rsidR="009D1F56" w:rsidRPr="00AE4947" w:rsidDel="001D7AF5">
          <w:rPr>
            <w:rFonts w:ascii="Times New Roman" w:hAnsi="Times New Roman" w:cs="Times New Roman"/>
            <w:lang w:val="en-US"/>
          </w:rPr>
          <w:delText>.</w:delText>
        </w:r>
        <w:r w:rsidR="001D37A9" w:rsidRPr="00AE4947" w:rsidDel="001D7AF5">
          <w:rPr>
            <w:rFonts w:ascii="Times New Roman" w:hAnsi="Times New Roman" w:cs="Times New Roman"/>
            <w:lang w:val="en-US"/>
          </w:rPr>
          <w:delText xml:space="preserve"> It implies that stochasticity is a necessary mechanism for generating the hump-shaped pattern</w:delText>
        </w:r>
        <w:r w:rsidR="00547413" w:rsidRPr="00AE4947" w:rsidDel="001D7AF5">
          <w:rPr>
            <w:rFonts w:ascii="Times New Roman" w:hAnsi="Times New Roman" w:cs="Times New Roman"/>
            <w:lang w:val="en-US"/>
          </w:rPr>
          <w:delText xml:space="preserve"> </w:delText>
        </w:r>
        <w:r w:rsidR="00FE2694" w:rsidRPr="00AE4947" w:rsidDel="001D7AF5">
          <w:rPr>
            <w:rFonts w:ascii="Times New Roman" w:hAnsi="Times New Roman" w:cs="Times New Roman"/>
            <w:lang w:val="en-US"/>
          </w:rPr>
          <w:delText xml:space="preserve">as </w:delText>
        </w:r>
        <w:r w:rsidR="00547413" w:rsidRPr="00AE4947" w:rsidDel="001D7AF5">
          <w:rPr>
            <w:rFonts w:ascii="Times New Roman" w:hAnsi="Times New Roman" w:cs="Times New Roman"/>
            <w:lang w:val="en-US"/>
          </w:rPr>
          <w:delText>discussed in the main text</w:delText>
        </w:r>
        <w:r w:rsidR="001D37A9" w:rsidRPr="00AE4947" w:rsidDel="001D7AF5">
          <w:rPr>
            <w:rFonts w:ascii="Times New Roman" w:hAnsi="Times New Roman" w:cs="Times New Roman"/>
            <w:lang w:val="en-US"/>
          </w:rPr>
          <w:delText>.</w:delText>
        </w:r>
      </w:del>
    </w:p>
    <w:p w14:paraId="0A9B49CF" w14:textId="5DA52F95" w:rsidR="00BA2F34" w:rsidDel="001D7AF5" w:rsidRDefault="002D41C5" w:rsidP="009D1F56">
      <w:pPr>
        <w:rPr>
          <w:del w:id="9" w:author="Tanjona Ramiadantsoa" w:date="2016-05-02T16:39:00Z"/>
          <w:rFonts w:ascii="Times New Roman" w:hAnsi="Times New Roman" w:cs="Times New Roman"/>
          <w:lang w:val="en-US"/>
        </w:rPr>
      </w:pPr>
      <w:del w:id="10" w:author="Tanjona Ramiadantsoa" w:date="2016-05-02T16:39:00Z">
        <w:r w:rsidRPr="00AE4947" w:rsidDel="001D7AF5">
          <w:rPr>
            <w:rFonts w:ascii="Times New Roman" w:hAnsi="Times New Roman" w:cs="Times New Roman"/>
            <w:lang w:val="en-US"/>
          </w:rPr>
          <w:delText xml:space="preserve">Figure </w:delText>
        </w:r>
        <w:r w:rsidR="001D37A9" w:rsidRPr="00AE4947" w:rsidDel="001D7AF5">
          <w:rPr>
            <w:rFonts w:ascii="Times New Roman" w:hAnsi="Times New Roman" w:cs="Times New Roman"/>
            <w:lang w:val="en-US"/>
          </w:rPr>
          <w:delText xml:space="preserve">S2 shows </w:delText>
        </w:r>
        <w:r w:rsidR="00650A01" w:rsidRPr="00AE4947" w:rsidDel="001D7AF5">
          <w:rPr>
            <w:rFonts w:ascii="Times New Roman" w:hAnsi="Times New Roman" w:cs="Times New Roman"/>
            <w:lang w:val="en-US"/>
          </w:rPr>
          <w:delText xml:space="preserve">that </w:delText>
        </w:r>
        <w:r w:rsidR="001D37A9" w:rsidRPr="00AE4947" w:rsidDel="001D7AF5">
          <w:rPr>
            <w:rFonts w:ascii="Times New Roman" w:hAnsi="Times New Roman" w:cs="Times New Roman"/>
            <w:lang w:val="en-US"/>
          </w:rPr>
          <w:delText xml:space="preserve">local coexistence generally occurs </w:delText>
        </w:r>
        <w:r w:rsidRPr="00AE4947" w:rsidDel="001D7AF5">
          <w:rPr>
            <w:rFonts w:ascii="Times New Roman" w:hAnsi="Times New Roman" w:cs="Times New Roman"/>
            <w:lang w:val="en-US"/>
          </w:rPr>
          <w:delText xml:space="preserve">(in the sense that local species diversity is high) </w:delText>
        </w:r>
        <w:r w:rsidR="001D37A9" w:rsidRPr="00AE4947" w:rsidDel="001D7AF5">
          <w:rPr>
            <w:rFonts w:ascii="Times New Roman" w:hAnsi="Times New Roman" w:cs="Times New Roman"/>
            <w:lang w:val="en-US"/>
          </w:rPr>
          <w:delText>in the establishment model without resource aggregation (</w:delText>
        </w:r>
        <w:r w:rsidRPr="00AE4947" w:rsidDel="001D7AF5">
          <w:rPr>
            <w:rFonts w:ascii="Times New Roman" w:hAnsi="Times New Roman" w:cs="Times New Roman"/>
            <w:lang w:val="en-US"/>
          </w:rPr>
          <w:delText xml:space="preserve">fig. </w:delText>
        </w:r>
        <w:r w:rsidR="001D37A9" w:rsidRPr="00AE4947" w:rsidDel="001D7AF5">
          <w:rPr>
            <w:rFonts w:ascii="Times New Roman" w:hAnsi="Times New Roman" w:cs="Times New Roman"/>
            <w:lang w:val="en-US"/>
          </w:rPr>
          <w:delText xml:space="preserve">S2.2). In contrast, </w:delText>
        </w:r>
        <w:r w:rsidR="00650A01" w:rsidRPr="00AE4947" w:rsidDel="001D7AF5">
          <w:rPr>
            <w:rFonts w:ascii="Times New Roman" w:hAnsi="Times New Roman" w:cs="Times New Roman"/>
            <w:lang w:val="en-US"/>
          </w:rPr>
          <w:delText>in fi</w:delText>
        </w:r>
        <w:r w:rsidR="00C66E4A" w:rsidRPr="00AE4947" w:rsidDel="001D7AF5">
          <w:rPr>
            <w:rFonts w:ascii="Times New Roman" w:hAnsi="Times New Roman" w:cs="Times New Roman"/>
            <w:lang w:val="en-US"/>
          </w:rPr>
          <w:delText>g</w:delText>
        </w:r>
        <w:r w:rsidR="00650A01" w:rsidRPr="00AE4947" w:rsidDel="001D7AF5">
          <w:rPr>
            <w:rFonts w:ascii="Times New Roman" w:hAnsi="Times New Roman" w:cs="Times New Roman"/>
            <w:lang w:val="en-US"/>
          </w:rPr>
          <w:delText>s.</w:delText>
        </w:r>
        <w:r w:rsidR="00C66E4A" w:rsidRPr="00AE4947" w:rsidDel="001D7AF5">
          <w:rPr>
            <w:rFonts w:ascii="Times New Roman" w:hAnsi="Times New Roman" w:cs="Times New Roman"/>
            <w:lang w:val="en-US"/>
          </w:rPr>
          <w:delText xml:space="preserve"> S2.1, S2.3 and S2.</w:delText>
        </w:r>
        <w:r w:rsidR="001D37A9" w:rsidRPr="00AE4947" w:rsidDel="001D7AF5">
          <w:rPr>
            <w:rFonts w:ascii="Times New Roman" w:hAnsi="Times New Roman" w:cs="Times New Roman"/>
            <w:lang w:val="en-US"/>
          </w:rPr>
          <w:delText>4</w:delText>
        </w:r>
        <w:r w:rsidR="006B6C44" w:rsidRPr="00AE4947" w:rsidDel="001D7AF5">
          <w:rPr>
            <w:rFonts w:ascii="Times New Roman" w:hAnsi="Times New Roman" w:cs="Times New Roman"/>
            <w:lang w:val="en-US"/>
          </w:rPr>
          <w:delText>,</w:delText>
        </w:r>
        <w:r w:rsidR="00650A01" w:rsidRPr="00AE4947" w:rsidDel="001D7AF5">
          <w:rPr>
            <w:rFonts w:ascii="Times New Roman" w:hAnsi="Times New Roman" w:cs="Times New Roman"/>
            <w:lang w:val="en-US"/>
          </w:rPr>
          <w:delText xml:space="preserve"> different species generally dominated in different parts of the space</w:delText>
        </w:r>
        <w:r w:rsidR="001D37A9" w:rsidRPr="00AE4947" w:rsidDel="001D7AF5">
          <w:rPr>
            <w:rFonts w:ascii="Times New Roman" w:hAnsi="Times New Roman" w:cs="Times New Roman"/>
            <w:lang w:val="en-US"/>
          </w:rPr>
          <w:delText xml:space="preserve">. </w:delText>
        </w:r>
        <w:r w:rsidR="00EE2E5C" w:rsidRPr="00AE4947" w:rsidDel="001D7AF5">
          <w:rPr>
            <w:rFonts w:ascii="Times New Roman" w:hAnsi="Times New Roman" w:cs="Times New Roman"/>
            <w:lang w:val="en-US"/>
          </w:rPr>
          <w:delText>These figures also illustrate a source-sink effect, as a species that dominate in one part of a space is often found at low density in neighboring areas.</w:delText>
        </w:r>
      </w:del>
    </w:p>
    <w:p w14:paraId="5F3792F5" w14:textId="21E16213" w:rsidR="009D1F56" w:rsidRPr="00AE4947" w:rsidRDefault="00BA2F34" w:rsidP="009D1F56">
      <w:pPr>
        <w:rPr>
          <w:rFonts w:ascii="Times New Roman" w:hAnsi="Times New Roman" w:cs="Times New Roman"/>
          <w:lang w:val="en-US"/>
        </w:rPr>
      </w:pPr>
      <w:r>
        <w:rPr>
          <w:rFonts w:ascii="Times New Roman" w:hAnsi="Times New Roman" w:cs="Times New Roman"/>
          <w:lang w:val="en-US"/>
        </w:rPr>
        <w:t xml:space="preserve">Figure </w:t>
      </w:r>
      <w:del w:id="11" w:author="Tanjona Ramiadantsoa" w:date="2016-05-02T16:40:00Z">
        <w:r w:rsidR="00051EF2" w:rsidDel="001D7AF5">
          <w:rPr>
            <w:rFonts w:ascii="Times New Roman" w:hAnsi="Times New Roman" w:cs="Times New Roman"/>
            <w:lang w:val="en-US"/>
          </w:rPr>
          <w:delText>S</w:delText>
        </w:r>
        <w:r w:rsidDel="001D7AF5">
          <w:rPr>
            <w:rFonts w:ascii="Times New Roman" w:hAnsi="Times New Roman" w:cs="Times New Roman"/>
            <w:lang w:val="en-US"/>
          </w:rPr>
          <w:delText xml:space="preserve">3 </w:delText>
        </w:r>
      </w:del>
      <w:ins w:id="12" w:author="Tanjona Ramiadantsoa" w:date="2016-05-02T16:40:00Z">
        <w:r w:rsidR="001D7AF5">
          <w:rPr>
            <w:rFonts w:ascii="Times New Roman" w:hAnsi="Times New Roman" w:cs="Times New Roman"/>
            <w:lang w:val="en-US"/>
          </w:rPr>
          <w:t>S</w:t>
        </w:r>
      </w:ins>
      <w:ins w:id="13" w:author="Tanjona Ramiadantsoa" w:date="2016-05-02T18:31:00Z">
        <w:r w:rsidR="00C55ACF">
          <w:rPr>
            <w:rFonts w:ascii="Times New Roman" w:hAnsi="Times New Roman" w:cs="Times New Roman"/>
            <w:lang w:val="en-US"/>
          </w:rPr>
          <w:t>1</w:t>
        </w:r>
      </w:ins>
      <w:ins w:id="14" w:author="Tanjona Ramiadantsoa" w:date="2016-05-02T16:40:00Z">
        <w:r w:rsidR="001D7AF5">
          <w:rPr>
            <w:rFonts w:ascii="Times New Roman" w:hAnsi="Times New Roman" w:cs="Times New Roman"/>
            <w:lang w:val="en-US"/>
          </w:rPr>
          <w:t xml:space="preserve"> </w:t>
        </w:r>
      </w:ins>
      <w:r>
        <w:rPr>
          <w:rFonts w:ascii="Times New Roman" w:hAnsi="Times New Roman" w:cs="Times New Roman"/>
          <w:lang w:val="en-US"/>
        </w:rPr>
        <w:t xml:space="preserve">shows that the qualitative results shown in fig. 3 in the main text are robust to parameter values, except </w:t>
      </w:r>
      <w:ins w:id="15" w:author="Tanjona Ramiadantsoa" w:date="2016-05-02T18:31:00Z">
        <w:r w:rsidR="00C55ACF">
          <w:rPr>
            <w:rFonts w:ascii="Times New Roman" w:hAnsi="Times New Roman" w:cs="Times New Roman"/>
            <w:lang w:val="en-US"/>
          </w:rPr>
          <w:t xml:space="preserve">when the specialists go extinct because </w:t>
        </w:r>
      </w:ins>
      <w:del w:id="16" w:author="Tanjona Ramiadantsoa" w:date="2016-05-02T18:31:00Z">
        <w:r w:rsidDel="00C55ACF">
          <w:rPr>
            <w:rFonts w:ascii="Times New Roman" w:hAnsi="Times New Roman" w:cs="Times New Roman"/>
            <w:lang w:val="en-US"/>
          </w:rPr>
          <w:delText xml:space="preserve">for </w:delText>
        </w:r>
      </w:del>
      <w:r>
        <w:rPr>
          <w:rFonts w:ascii="Times New Roman" w:hAnsi="Times New Roman" w:cs="Times New Roman"/>
          <w:lang w:val="en-US"/>
        </w:rPr>
        <w:t>the colonization rate parameter</w:t>
      </w:r>
      <w:ins w:id="17" w:author="Tanjona Ramiadantsoa" w:date="2016-05-02T18:31:00Z">
        <w:r w:rsidR="00C55ACF">
          <w:rPr>
            <w:rFonts w:ascii="Times New Roman" w:hAnsi="Times New Roman" w:cs="Times New Roman"/>
            <w:lang w:val="en-US"/>
          </w:rPr>
          <w:t xml:space="preserve"> of the generalist is too high</w:t>
        </w:r>
      </w:ins>
      <w:ins w:id="18" w:author="Tanjona Ramiadantsoa" w:date="2016-05-02T18:30:00Z">
        <w:r w:rsidR="00C55ACF">
          <w:rPr>
            <w:rFonts w:ascii="Times New Roman" w:hAnsi="Times New Roman" w:cs="Times New Roman"/>
            <w:lang w:val="en-US"/>
          </w:rPr>
          <w:t xml:space="preserve"> </w:t>
        </w:r>
      </w:ins>
      <w:ins w:id="19" w:author="Tanjona Ramiadantsoa" w:date="2016-05-02T18:32:00Z">
        <w:r w:rsidR="00C55ACF">
          <w:rPr>
            <w:rFonts w:ascii="Times New Roman" w:hAnsi="Times New Roman" w:cs="Times New Roman"/>
            <w:lang w:val="en-US"/>
          </w:rPr>
          <w:t xml:space="preserve">(Fig. S1.1) </w:t>
        </w:r>
      </w:ins>
      <w:bookmarkStart w:id="20" w:name="_GoBack"/>
      <w:bookmarkEnd w:id="20"/>
      <w:ins w:id="21" w:author="Tanjona Ramiadantsoa" w:date="2016-05-02T18:30:00Z">
        <w:r w:rsidR="00C55ACF">
          <w:rPr>
            <w:rFonts w:ascii="Times New Roman" w:hAnsi="Times New Roman" w:cs="Times New Roman"/>
            <w:lang w:val="en-US"/>
          </w:rPr>
          <w:t xml:space="preserve">and when </w:t>
        </w:r>
      </w:ins>
      <w:ins w:id="22" w:author="Tanjona Ramiadantsoa" w:date="2016-05-02T18:31:00Z">
        <w:r w:rsidR="00C55ACF">
          <w:rPr>
            <w:rFonts w:ascii="Times New Roman" w:hAnsi="Times New Roman" w:cs="Times New Roman"/>
            <w:lang w:val="en-US"/>
          </w:rPr>
          <w:t xml:space="preserve">their </w:t>
        </w:r>
      </w:ins>
      <w:ins w:id="23" w:author="Tanjona Ramiadantsoa" w:date="2016-05-02T18:30:00Z">
        <w:r w:rsidR="00C55ACF">
          <w:rPr>
            <w:rFonts w:ascii="Times New Roman" w:hAnsi="Times New Roman" w:cs="Times New Roman"/>
            <w:lang w:val="en-US"/>
          </w:rPr>
          <w:t xml:space="preserve">niche </w:t>
        </w:r>
      </w:ins>
      <w:ins w:id="24" w:author="Tanjona Ramiadantsoa" w:date="2016-05-02T18:31:00Z">
        <w:r w:rsidR="00C55ACF">
          <w:rPr>
            <w:rFonts w:ascii="Times New Roman" w:hAnsi="Times New Roman" w:cs="Times New Roman"/>
            <w:lang w:val="en-US"/>
          </w:rPr>
          <w:t xml:space="preserve">width </w:t>
        </w:r>
      </w:ins>
      <w:ins w:id="25" w:author="Tanjona Ramiadantsoa" w:date="2016-05-02T18:30:00Z">
        <w:r w:rsidR="00C55ACF">
          <w:rPr>
            <w:rFonts w:ascii="Times New Roman" w:hAnsi="Times New Roman" w:cs="Times New Roman"/>
            <w:lang w:val="en-US"/>
          </w:rPr>
          <w:t xml:space="preserve">is </w:t>
        </w:r>
      </w:ins>
      <w:ins w:id="26" w:author="Tanjona Ramiadantsoa" w:date="2016-05-02T18:31:00Z">
        <w:r w:rsidR="00C55ACF">
          <w:rPr>
            <w:rFonts w:ascii="Times New Roman" w:hAnsi="Times New Roman" w:cs="Times New Roman"/>
            <w:lang w:val="en-US"/>
          </w:rPr>
          <w:t xml:space="preserve">very </w:t>
        </w:r>
      </w:ins>
      <w:ins w:id="27" w:author="Tanjona Ramiadantsoa" w:date="2016-05-02T18:30:00Z">
        <w:r w:rsidR="00C55ACF">
          <w:rPr>
            <w:rFonts w:ascii="Times New Roman" w:hAnsi="Times New Roman" w:cs="Times New Roman"/>
            <w:lang w:val="en-US"/>
          </w:rPr>
          <w:t xml:space="preserve">narrow </w:t>
        </w:r>
      </w:ins>
      <w:ins w:id="28" w:author="Tanjona Ramiadantsoa" w:date="2016-05-02T18:31:00Z">
        <w:r w:rsidR="00C55ACF">
          <w:rPr>
            <w:rFonts w:ascii="Times New Roman" w:hAnsi="Times New Roman" w:cs="Times New Roman"/>
            <w:lang w:val="en-US"/>
          </w:rPr>
          <w:t>(</w:t>
        </w:r>
      </w:ins>
      <w:ins w:id="29" w:author="Tanjona Ramiadantsoa" w:date="2016-05-02T18:32:00Z">
        <w:r w:rsidR="00C55ACF">
          <w:rPr>
            <w:rFonts w:ascii="Times New Roman" w:hAnsi="Times New Roman" w:cs="Times New Roman"/>
            <w:lang w:val="en-US"/>
          </w:rPr>
          <w:t>Fig. S1.6</w:t>
        </w:r>
      </w:ins>
      <w:ins w:id="30" w:author="Tanjona Ramiadantsoa" w:date="2016-05-02T18:31:00Z">
        <w:r w:rsidR="00C55ACF">
          <w:rPr>
            <w:rFonts w:ascii="Times New Roman" w:hAnsi="Times New Roman" w:cs="Times New Roman"/>
            <w:lang w:val="en-US"/>
          </w:rPr>
          <w:t>)</w:t>
        </w:r>
      </w:ins>
      <w:del w:id="31" w:author="Tanjona Ramiadantsoa" w:date="2016-05-02T18:30:00Z">
        <w:r w:rsidDel="00C55ACF">
          <w:rPr>
            <w:rFonts w:ascii="Times New Roman" w:hAnsi="Times New Roman" w:cs="Times New Roman"/>
            <w:lang w:val="en-US"/>
          </w:rPr>
          <w:delText>.</w:delText>
        </w:r>
      </w:del>
    </w:p>
    <w:p w14:paraId="720DA69B" w14:textId="77777777" w:rsidR="002527D7" w:rsidRPr="00AE4947" w:rsidRDefault="00097211" w:rsidP="00990E5A">
      <w:pPr>
        <w:rPr>
          <w:rFonts w:ascii="Times New Roman" w:hAnsi="Times New Roman" w:cs="Times New Roman"/>
          <w:lang w:val="en-US"/>
        </w:rPr>
      </w:pPr>
      <w:r w:rsidRPr="00AE4947">
        <w:rPr>
          <w:rFonts w:ascii="Times New Roman" w:hAnsi="Times New Roman" w:cs="Times New Roman"/>
          <w:b/>
          <w:lang w:val="en-US"/>
        </w:rPr>
        <w:t>Figure legends.</w:t>
      </w:r>
    </w:p>
    <w:p w14:paraId="10BD6DD7" w14:textId="585808A5" w:rsidR="001D37A9" w:rsidRPr="00AE4947" w:rsidDel="001D7AF5" w:rsidRDefault="002527D7" w:rsidP="00990E5A">
      <w:pPr>
        <w:rPr>
          <w:del w:id="32" w:author="Tanjona Ramiadantsoa" w:date="2016-05-02T16:40:00Z"/>
          <w:rFonts w:ascii="Times New Roman" w:hAnsi="Times New Roman" w:cs="Times New Roman"/>
          <w:lang w:val="en-US"/>
        </w:rPr>
      </w:pPr>
      <w:del w:id="33" w:author="Tanjona Ramiadantsoa" w:date="2016-05-02T16:40:00Z">
        <w:r w:rsidRPr="00AE4947" w:rsidDel="001D7AF5">
          <w:rPr>
            <w:rFonts w:ascii="Times New Roman" w:hAnsi="Times New Roman" w:cs="Times New Roman"/>
            <w:b/>
            <w:lang w:val="en-US"/>
          </w:rPr>
          <w:delText>F</w:delText>
        </w:r>
        <w:r w:rsidR="00AE5B4D" w:rsidRPr="00AE4947" w:rsidDel="001D7AF5">
          <w:rPr>
            <w:rFonts w:ascii="Times New Roman" w:hAnsi="Times New Roman" w:cs="Times New Roman"/>
            <w:b/>
            <w:lang w:val="en-US"/>
          </w:rPr>
          <w:delText>igure</w:delText>
        </w:r>
        <w:r w:rsidR="00C66E4A" w:rsidRPr="00AE4947" w:rsidDel="001D7AF5">
          <w:rPr>
            <w:rFonts w:ascii="Times New Roman" w:hAnsi="Times New Roman" w:cs="Times New Roman"/>
            <w:b/>
            <w:lang w:val="en-US"/>
          </w:rPr>
          <w:delText xml:space="preserve"> S1.</w:delText>
        </w:r>
        <w:r w:rsidRPr="00AE4947" w:rsidDel="001D7AF5">
          <w:rPr>
            <w:rFonts w:ascii="Times New Roman" w:hAnsi="Times New Roman" w:cs="Times New Roman"/>
            <w:lang w:val="en-US"/>
          </w:rPr>
          <w:delText xml:space="preserve"> </w:delText>
        </w:r>
        <w:r w:rsidR="001D37A9" w:rsidRPr="00AE4947" w:rsidDel="001D7AF5">
          <w:rPr>
            <w:rFonts w:ascii="Times New Roman" w:hAnsi="Times New Roman" w:cs="Times New Roman"/>
            <w:lang w:val="en-US"/>
          </w:rPr>
          <w:delText xml:space="preserve">Prevalences of </w:delText>
        </w:r>
        <w:r w:rsidR="00DB1625" w:rsidRPr="00AE4947" w:rsidDel="001D7AF5">
          <w:rPr>
            <w:rFonts w:ascii="Times New Roman" w:hAnsi="Times New Roman" w:cs="Times New Roman"/>
            <w:lang w:val="en-US"/>
          </w:rPr>
          <w:delText>the</w:delText>
        </w:r>
        <w:r w:rsidR="001D37A9" w:rsidRPr="00AE4947" w:rsidDel="001D7AF5">
          <w:rPr>
            <w:rFonts w:ascii="Times New Roman" w:hAnsi="Times New Roman" w:cs="Times New Roman"/>
            <w:lang w:val="en-US"/>
          </w:rPr>
          <w:delText xml:space="preserve"> generalist and the specialist</w:delText>
        </w:r>
        <w:r w:rsidR="00EE2E5C" w:rsidRPr="00AE4947" w:rsidDel="001D7AF5">
          <w:rPr>
            <w:rFonts w:ascii="Times New Roman" w:hAnsi="Times New Roman" w:cs="Times New Roman"/>
            <w:lang w:val="en-US"/>
          </w:rPr>
          <w:delText>s</w:delText>
        </w:r>
        <w:r w:rsidR="001D37A9" w:rsidRPr="00AE4947" w:rsidDel="001D7AF5">
          <w:rPr>
            <w:rFonts w:ascii="Times New Roman" w:hAnsi="Times New Roman" w:cs="Times New Roman"/>
            <w:lang w:val="en-US"/>
          </w:rPr>
          <w:delText xml:space="preserve"> in the mean field model and the deterministi</w:delText>
        </w:r>
        <w:r w:rsidR="00C553EE" w:rsidRPr="00AE4947" w:rsidDel="001D7AF5">
          <w:rPr>
            <w:rFonts w:ascii="Times New Roman" w:hAnsi="Times New Roman" w:cs="Times New Roman"/>
            <w:lang w:val="en-US"/>
          </w:rPr>
          <w:delText xml:space="preserve">c spatial model. </w:delText>
        </w:r>
        <w:r w:rsidR="00FE2694" w:rsidRPr="00AE4947" w:rsidDel="001D7AF5">
          <w:rPr>
            <w:rFonts w:ascii="Times New Roman" w:hAnsi="Times New Roman" w:cs="Times New Roman"/>
            <w:lang w:val="en-US"/>
          </w:rPr>
          <w:delText xml:space="preserve">Upper and lower rows of panels show the results for the fecundity and establishment models, respectively. Columns from left to right correspond to models that exclude both competition and resource type aggregation, to models that include competition but exclude resource type aggregation, and to models that include both competition and resource type aggregation, respectively. The black (generalist) and gray (specialists) lines show the results of the mean field models. The dashed line in panels BC shows the total prevalence predicted by the mean field model (in these panels, the prevalences of individual species are not determined as they follow zero sum dynamics). </w:delText>
        </w:r>
        <w:r w:rsidR="00FE2694" w:rsidDel="001D7AF5">
          <w:rPr>
            <w:rFonts w:ascii="Times New Roman" w:hAnsi="Times New Roman" w:cs="Times New Roman"/>
            <w:lang w:val="en-US"/>
          </w:rPr>
          <w:delText>The</w:delText>
        </w:r>
        <w:r w:rsidR="00FE2694" w:rsidRPr="00AE4947" w:rsidDel="001D7AF5">
          <w:rPr>
            <w:rFonts w:ascii="Times New Roman" w:hAnsi="Times New Roman" w:cs="Times New Roman"/>
            <w:lang w:val="en-US"/>
          </w:rPr>
          <w:delText xml:space="preserve"> </w:delText>
        </w:r>
        <w:r w:rsidR="00C553EE" w:rsidRPr="00AE4947" w:rsidDel="001D7AF5">
          <w:rPr>
            <w:rFonts w:ascii="Times New Roman" w:hAnsi="Times New Roman" w:cs="Times New Roman"/>
            <w:lang w:val="en-US"/>
          </w:rPr>
          <w:delText xml:space="preserve">empty circle (gray solid star) </w:delText>
        </w:r>
        <w:r w:rsidR="00FE2694" w:rsidDel="001D7AF5">
          <w:rPr>
            <w:rFonts w:ascii="Times New Roman" w:hAnsi="Times New Roman" w:cs="Times New Roman"/>
            <w:lang w:val="en-US"/>
          </w:rPr>
          <w:delText>shows the result of the spatial deterministic model</w:delText>
        </w:r>
        <w:r w:rsidR="00C553EE" w:rsidRPr="00AE4947" w:rsidDel="001D7AF5">
          <w:rPr>
            <w:rFonts w:ascii="Times New Roman" w:hAnsi="Times New Roman" w:cs="Times New Roman"/>
            <w:lang w:val="en-US"/>
          </w:rPr>
          <w:delText xml:space="preserve">. </w:delText>
        </w:r>
        <w:r w:rsidR="001D37A9" w:rsidRPr="00AE4947" w:rsidDel="001D7AF5">
          <w:rPr>
            <w:rFonts w:ascii="Times New Roman" w:hAnsi="Times New Roman" w:cs="Times New Roman"/>
            <w:lang w:val="en-US"/>
          </w:rPr>
          <w:delText xml:space="preserve">The colonization rate parameter of the generalist is 80% of that of the specialist. </w:delText>
        </w:r>
        <w:r w:rsidR="00FE2694" w:rsidDel="001D7AF5">
          <w:rPr>
            <w:rFonts w:ascii="Times New Roman" w:hAnsi="Times New Roman" w:cs="Times New Roman"/>
            <w:lang w:val="en-US"/>
          </w:rPr>
          <w:delText>D</w:delText>
        </w:r>
        <w:r w:rsidR="001D37A9" w:rsidRPr="00AE4947" w:rsidDel="001D7AF5">
          <w:rPr>
            <w:rFonts w:ascii="Times New Roman" w:hAnsi="Times New Roman" w:cs="Times New Roman"/>
            <w:lang w:val="en-US"/>
          </w:rPr>
          <w:delText xml:space="preserve">ispersal range </w:delText>
        </w:r>
        <w:r w:rsidR="001D37A9" w:rsidRPr="00C92403" w:rsidDel="001D7AF5">
          <w:rPr>
            <w:rFonts w:ascii="Times New Roman" w:hAnsi="Times New Roman" w:cs="Times New Roman"/>
            <w:i/>
            <w:lang w:val="en-US"/>
          </w:rPr>
          <w:delText>l</w:delText>
        </w:r>
        <w:r w:rsidR="001D37A9" w:rsidRPr="00AE4947" w:rsidDel="001D7AF5">
          <w:rPr>
            <w:rFonts w:ascii="Times New Roman" w:hAnsi="Times New Roman" w:cs="Times New Roman"/>
            <w:lang w:val="en-US"/>
          </w:rPr>
          <w:delText xml:space="preserve"> = 1.5</w:delText>
        </w:r>
        <w:r w:rsidR="00FE2694" w:rsidDel="001D7AF5">
          <w:rPr>
            <w:rFonts w:ascii="Times New Roman" w:hAnsi="Times New Roman" w:cs="Times New Roman"/>
            <w:lang w:val="en-US"/>
          </w:rPr>
          <w:delText xml:space="preserve"> and the remaining parameters correspond to their default value.</w:delText>
        </w:r>
        <w:r w:rsidR="001D37A9" w:rsidRPr="00AE4947" w:rsidDel="001D7AF5">
          <w:rPr>
            <w:rFonts w:ascii="Times New Roman" w:hAnsi="Times New Roman" w:cs="Times New Roman"/>
            <w:lang w:val="en-US"/>
          </w:rPr>
          <w:delText xml:space="preserve"> </w:delText>
        </w:r>
      </w:del>
    </w:p>
    <w:p w14:paraId="4E2B8960" w14:textId="7C4B79F9" w:rsidR="00990E5A" w:rsidRPr="00AE4947" w:rsidDel="001D7AF5" w:rsidRDefault="00990E5A" w:rsidP="00990E5A">
      <w:pPr>
        <w:rPr>
          <w:del w:id="34" w:author="Tanjona Ramiadantsoa" w:date="2016-05-02T16:40:00Z"/>
          <w:rFonts w:ascii="Times New Roman" w:hAnsi="Times New Roman" w:cs="Times New Roman"/>
          <w:lang w:val="en-US"/>
        </w:rPr>
      </w:pPr>
      <w:del w:id="35" w:author="Tanjona Ramiadantsoa" w:date="2016-05-02T16:40:00Z">
        <w:r w:rsidRPr="00AE4947" w:rsidDel="001D7AF5">
          <w:rPr>
            <w:rFonts w:ascii="Times New Roman" w:hAnsi="Times New Roman" w:cs="Times New Roman"/>
            <w:b/>
            <w:lang w:val="en-US"/>
          </w:rPr>
          <w:delText>Figure</w:delText>
        </w:r>
        <w:r w:rsidR="00E21BE5" w:rsidRPr="00AE4947" w:rsidDel="001D7AF5">
          <w:rPr>
            <w:rFonts w:ascii="Times New Roman" w:hAnsi="Times New Roman" w:cs="Times New Roman"/>
            <w:b/>
            <w:lang w:val="en-US"/>
          </w:rPr>
          <w:delText>s</w:delText>
        </w:r>
        <w:r w:rsidR="00C66E4A" w:rsidRPr="00AE4947" w:rsidDel="001D7AF5">
          <w:rPr>
            <w:rFonts w:ascii="Times New Roman" w:hAnsi="Times New Roman" w:cs="Times New Roman"/>
            <w:b/>
            <w:lang w:val="en-US"/>
          </w:rPr>
          <w:delText xml:space="preserve"> S2</w:delText>
        </w:r>
        <w:r w:rsidR="002527D7" w:rsidRPr="00AE4947" w:rsidDel="001D7AF5">
          <w:rPr>
            <w:rFonts w:ascii="Times New Roman" w:hAnsi="Times New Roman" w:cs="Times New Roman"/>
            <w:b/>
            <w:lang w:val="en-US"/>
          </w:rPr>
          <w:delText>.</w:delText>
        </w:r>
        <w:r w:rsidR="002527D7" w:rsidRPr="00AE4947" w:rsidDel="001D7AF5">
          <w:rPr>
            <w:rFonts w:ascii="Times New Roman" w:hAnsi="Times New Roman" w:cs="Times New Roman"/>
            <w:lang w:val="en-US"/>
          </w:rPr>
          <w:delText xml:space="preserve"> </w:delText>
        </w:r>
        <w:r w:rsidR="00DB1625" w:rsidRPr="00AE4947" w:rsidDel="001D7AF5">
          <w:rPr>
            <w:rFonts w:ascii="Times New Roman" w:hAnsi="Times New Roman" w:cs="Times New Roman"/>
            <w:lang w:val="en-US"/>
          </w:rPr>
          <w:delText>Local dynamics of the</w:delText>
        </w:r>
        <w:r w:rsidR="00C66E4A" w:rsidRPr="00AE4947" w:rsidDel="001D7AF5">
          <w:rPr>
            <w:rFonts w:ascii="Times New Roman" w:hAnsi="Times New Roman" w:cs="Times New Roman"/>
            <w:lang w:val="en-US"/>
          </w:rPr>
          <w:delText xml:space="preserve"> generalist (black) and </w:delText>
        </w:r>
        <w:r w:rsidR="00DB1625" w:rsidRPr="00AE4947" w:rsidDel="001D7AF5">
          <w:rPr>
            <w:rFonts w:ascii="Times New Roman" w:hAnsi="Times New Roman" w:cs="Times New Roman"/>
            <w:lang w:val="en-US"/>
          </w:rPr>
          <w:delText xml:space="preserve">the </w:delText>
        </w:r>
        <w:r w:rsidR="00C66E4A" w:rsidRPr="00AE4947" w:rsidDel="001D7AF5">
          <w:rPr>
            <w:rFonts w:ascii="Times New Roman" w:hAnsi="Times New Roman" w:cs="Times New Roman"/>
            <w:lang w:val="en-US"/>
          </w:rPr>
          <w:delText xml:space="preserve">specialists (color) through time. </w:delText>
        </w:r>
        <w:r w:rsidR="00DB1625" w:rsidRPr="00AE4947" w:rsidDel="001D7AF5">
          <w:rPr>
            <w:rFonts w:ascii="Times New Roman" w:hAnsi="Times New Roman" w:cs="Times New Roman"/>
            <w:lang w:val="en-US"/>
          </w:rPr>
          <w:delText xml:space="preserve">We have partitioned the simulation space into a grid, </w:delText>
        </w:r>
        <w:r w:rsidR="00CD7F2C" w:rsidRPr="00AE4947" w:rsidDel="001D7AF5">
          <w:rPr>
            <w:rFonts w:ascii="Times New Roman" w:hAnsi="Times New Roman" w:cs="Times New Roman"/>
            <w:lang w:val="en-US"/>
          </w:rPr>
          <w:delText xml:space="preserve">with </w:delText>
        </w:r>
        <w:r w:rsidR="00DB1625" w:rsidRPr="00AE4947" w:rsidDel="001D7AF5">
          <w:rPr>
            <w:rFonts w:ascii="Times New Roman" w:hAnsi="Times New Roman" w:cs="Times New Roman"/>
            <w:lang w:val="en-US"/>
          </w:rPr>
          <w:delText>e</w:delText>
        </w:r>
        <w:r w:rsidR="00C66E4A" w:rsidRPr="00AE4947" w:rsidDel="001D7AF5">
          <w:rPr>
            <w:rFonts w:ascii="Times New Roman" w:hAnsi="Times New Roman" w:cs="Times New Roman"/>
            <w:lang w:val="en-US"/>
          </w:rPr>
          <w:delText xml:space="preserve">ach grid </w:delText>
        </w:r>
        <w:r w:rsidR="00DB1625" w:rsidRPr="00AE4947" w:rsidDel="001D7AF5">
          <w:rPr>
            <w:rFonts w:ascii="Times New Roman" w:hAnsi="Times New Roman" w:cs="Times New Roman"/>
            <w:lang w:val="en-US"/>
          </w:rPr>
          <w:delText xml:space="preserve">cell </w:delText>
        </w:r>
        <w:r w:rsidR="00CD7F2C" w:rsidRPr="00AE4947" w:rsidDel="001D7AF5">
          <w:rPr>
            <w:rFonts w:ascii="Times New Roman" w:hAnsi="Times New Roman" w:cs="Times New Roman"/>
            <w:lang w:val="en-US"/>
          </w:rPr>
          <w:delText xml:space="preserve">being </w:delText>
        </w:r>
        <w:r w:rsidR="00C66E4A" w:rsidRPr="00AE4947" w:rsidDel="001D7AF5">
          <w:rPr>
            <w:rFonts w:ascii="Times New Roman" w:hAnsi="Times New Roman" w:cs="Times New Roman"/>
            <w:lang w:val="en-US"/>
          </w:rPr>
          <w:delText xml:space="preserve">a 1×1 square. </w:delText>
        </w:r>
        <w:r w:rsidR="00F6769F" w:rsidRPr="00AE4947" w:rsidDel="001D7AF5">
          <w:rPr>
            <w:rFonts w:ascii="Times New Roman" w:hAnsi="Times New Roman" w:cs="Times New Roman"/>
            <w:lang w:val="en-US"/>
          </w:rPr>
          <w:delText xml:space="preserve">Each panel in the figure shows the dynamics within one grid cell. The parameter values are selected so that the species co-exist in the spatial and stochastic model. </w:delText>
        </w:r>
        <w:r w:rsidR="00C66E4A" w:rsidRPr="00AE4947" w:rsidDel="001D7AF5">
          <w:rPr>
            <w:rFonts w:ascii="Times New Roman" w:hAnsi="Times New Roman" w:cs="Times New Roman"/>
            <w:lang w:val="en-US"/>
          </w:rPr>
          <w:delText xml:space="preserve">Without resource aggregation, the mean habitat quality </w:delText>
        </w:r>
        <w:r w:rsidR="00F6769F" w:rsidRPr="00AE4947" w:rsidDel="001D7AF5">
          <w:rPr>
            <w:rFonts w:ascii="Times New Roman" w:hAnsi="Times New Roman" w:cs="Times New Roman"/>
            <w:lang w:val="en-US"/>
          </w:rPr>
          <w:delText xml:space="preserve">is set to </w:delText>
        </w:r>
        <w:r w:rsidR="00C66E4A" w:rsidRPr="00AE4947" w:rsidDel="001D7AF5">
          <w:rPr>
            <w:rFonts w:ascii="Times New Roman" w:hAnsi="Times New Roman" w:cs="Times New Roman"/>
            <w:lang w:val="en-US"/>
          </w:rPr>
          <w:delText xml:space="preserve">3 (5) for the fecundity (establishment) model. With resource aggregation, the mean habitat quality </w:delText>
        </w:r>
        <w:r w:rsidR="00F6769F" w:rsidRPr="00AE4947" w:rsidDel="001D7AF5">
          <w:rPr>
            <w:rFonts w:ascii="Times New Roman" w:hAnsi="Times New Roman" w:cs="Times New Roman"/>
            <w:lang w:val="en-US"/>
          </w:rPr>
          <w:delText>i</w:delText>
        </w:r>
        <w:r w:rsidR="00C66E4A" w:rsidRPr="00AE4947" w:rsidDel="001D7AF5">
          <w:rPr>
            <w:rFonts w:ascii="Times New Roman" w:hAnsi="Times New Roman" w:cs="Times New Roman"/>
            <w:lang w:val="en-US"/>
          </w:rPr>
          <w:delText>s</w:delText>
        </w:r>
        <w:r w:rsidR="00F6769F" w:rsidRPr="00AE4947" w:rsidDel="001D7AF5">
          <w:rPr>
            <w:rFonts w:ascii="Times New Roman" w:hAnsi="Times New Roman" w:cs="Times New Roman"/>
            <w:lang w:val="en-US"/>
          </w:rPr>
          <w:delText xml:space="preserve"> set to</w:delText>
        </w:r>
        <w:r w:rsidR="00C66E4A" w:rsidRPr="00AE4947" w:rsidDel="001D7AF5">
          <w:rPr>
            <w:rFonts w:ascii="Times New Roman" w:hAnsi="Times New Roman" w:cs="Times New Roman"/>
            <w:lang w:val="en-US"/>
          </w:rPr>
          <w:delText xml:space="preserve"> 1 for both  model</w:delText>
        </w:r>
        <w:r w:rsidR="00F6769F" w:rsidRPr="00AE4947" w:rsidDel="001D7AF5">
          <w:rPr>
            <w:rFonts w:ascii="Times New Roman" w:hAnsi="Times New Roman" w:cs="Times New Roman"/>
            <w:lang w:val="en-US"/>
          </w:rPr>
          <w:delText xml:space="preserve"> types</w:delText>
        </w:r>
        <w:r w:rsidR="00C66E4A" w:rsidRPr="00AE4947" w:rsidDel="001D7AF5">
          <w:rPr>
            <w:rFonts w:ascii="Times New Roman" w:hAnsi="Times New Roman" w:cs="Times New Roman"/>
            <w:lang w:val="en-US"/>
          </w:rPr>
          <w:delText xml:space="preserve">. </w:delText>
        </w:r>
        <w:r w:rsidR="00F6769F" w:rsidRPr="00AE4947" w:rsidDel="001D7AF5">
          <w:rPr>
            <w:rFonts w:ascii="Times New Roman" w:hAnsi="Times New Roman" w:cs="Times New Roman"/>
            <w:lang w:val="en-US"/>
          </w:rPr>
          <w:delText xml:space="preserve">We fixed patch size </w:delText>
        </w:r>
        <w:r w:rsidR="00C66E4A" w:rsidRPr="00AE4947" w:rsidDel="001D7AF5">
          <w:rPr>
            <w:rFonts w:ascii="Times New Roman" w:hAnsi="Times New Roman" w:cs="Times New Roman"/>
            <w:lang w:val="en-US"/>
          </w:rPr>
          <w:delText xml:space="preserve">to 0.25 </w:delText>
        </w:r>
        <w:r w:rsidR="00F6769F" w:rsidRPr="00AE4947" w:rsidDel="001D7AF5">
          <w:rPr>
            <w:rFonts w:ascii="Times New Roman" w:hAnsi="Times New Roman" w:cs="Times New Roman"/>
            <w:lang w:val="en-US"/>
          </w:rPr>
          <w:delText xml:space="preserve">and chose the </w:delText>
        </w:r>
        <w:r w:rsidR="00C66E4A" w:rsidRPr="00AE4947" w:rsidDel="001D7AF5">
          <w:rPr>
            <w:rFonts w:ascii="Times New Roman" w:hAnsi="Times New Roman" w:cs="Times New Roman"/>
          </w:rPr>
          <w:delText>τ</w:delText>
        </w:r>
        <w:r w:rsidR="00C66E4A" w:rsidRPr="00AE4947" w:rsidDel="001D7AF5">
          <w:rPr>
            <w:rFonts w:ascii="Times New Roman" w:hAnsi="Times New Roman" w:cs="Times New Roman"/>
            <w:lang w:val="en-US"/>
          </w:rPr>
          <w:delText xml:space="preserve"> to have the mean habitat quality above. </w:delText>
        </w:r>
      </w:del>
    </w:p>
    <w:p w14:paraId="77421185" w14:textId="610822D5" w:rsidR="00372302" w:rsidRPr="00AE4947" w:rsidRDefault="007733CC">
      <w:pPr>
        <w:rPr>
          <w:rFonts w:ascii="Times New Roman" w:hAnsi="Times New Roman" w:cs="Times New Roman"/>
          <w:lang w:val="en-US"/>
        </w:rPr>
      </w:pPr>
      <w:r w:rsidRPr="00AE4947">
        <w:rPr>
          <w:rFonts w:ascii="Times New Roman" w:hAnsi="Times New Roman" w:cs="Times New Roman"/>
          <w:b/>
          <w:lang w:val="en-US"/>
        </w:rPr>
        <w:t xml:space="preserve">Figures </w:t>
      </w:r>
      <w:r w:rsidR="00C66E4A" w:rsidRPr="00AE4947">
        <w:rPr>
          <w:rFonts w:ascii="Times New Roman" w:hAnsi="Times New Roman" w:cs="Times New Roman"/>
          <w:b/>
          <w:lang w:val="en-US"/>
        </w:rPr>
        <w:t>S</w:t>
      </w:r>
      <w:ins w:id="36" w:author="Tanjona Ramiadantsoa" w:date="2016-05-02T18:07:00Z">
        <w:r w:rsidR="00C846F9">
          <w:rPr>
            <w:rFonts w:ascii="Times New Roman" w:hAnsi="Times New Roman" w:cs="Times New Roman"/>
            <w:b/>
            <w:lang w:val="en-US"/>
          </w:rPr>
          <w:t>1</w:t>
        </w:r>
      </w:ins>
      <w:del w:id="37" w:author="Tanjona Ramiadantsoa" w:date="2016-05-02T16:40:00Z">
        <w:r w:rsidR="00C66E4A" w:rsidRPr="00AE4947" w:rsidDel="001D7AF5">
          <w:rPr>
            <w:rFonts w:ascii="Times New Roman" w:hAnsi="Times New Roman" w:cs="Times New Roman"/>
            <w:b/>
            <w:lang w:val="en-US"/>
          </w:rPr>
          <w:delText>3</w:delText>
        </w:r>
      </w:del>
      <w:r w:rsidRPr="00AE4947">
        <w:rPr>
          <w:rFonts w:ascii="Times New Roman" w:hAnsi="Times New Roman" w:cs="Times New Roman"/>
          <w:b/>
          <w:lang w:val="en-US"/>
        </w:rPr>
        <w:t>.</w:t>
      </w:r>
      <w:r w:rsidRPr="00AE4947">
        <w:rPr>
          <w:rFonts w:ascii="Times New Roman" w:hAnsi="Times New Roman" w:cs="Times New Roman"/>
          <w:lang w:val="en-US"/>
        </w:rPr>
        <w:t xml:space="preserve"> </w:t>
      </w:r>
      <w:proofErr w:type="gramStart"/>
      <w:r w:rsidR="00C66E4A" w:rsidRPr="00AE4947">
        <w:rPr>
          <w:rFonts w:ascii="Times New Roman" w:hAnsi="Times New Roman" w:cs="Times New Roman"/>
          <w:lang w:val="en-US"/>
        </w:rPr>
        <w:t xml:space="preserve">Sensitivity analyses </w:t>
      </w:r>
      <w:r w:rsidR="00CF2493" w:rsidRPr="00AE4947">
        <w:rPr>
          <w:rFonts w:ascii="Times New Roman" w:hAnsi="Times New Roman" w:cs="Times New Roman"/>
          <w:lang w:val="en-US"/>
        </w:rPr>
        <w:t xml:space="preserve">examining the behavior of the </w:t>
      </w:r>
      <w:r w:rsidR="00C66E4A" w:rsidRPr="00AE4947">
        <w:rPr>
          <w:rFonts w:ascii="Times New Roman" w:hAnsi="Times New Roman" w:cs="Times New Roman"/>
          <w:lang w:val="en-US"/>
        </w:rPr>
        <w:t>spatial and stochastic model</w:t>
      </w:r>
      <w:r w:rsidR="00CF2493" w:rsidRPr="00AE4947">
        <w:rPr>
          <w:rFonts w:ascii="Times New Roman" w:hAnsi="Times New Roman" w:cs="Times New Roman"/>
          <w:lang w:val="en-US"/>
        </w:rPr>
        <w:t xml:space="preserve"> against changes in parameter values</w:t>
      </w:r>
      <w:ins w:id="38" w:author="Tanjona Ramiadantsoa" w:date="2016-05-02T18:07:00Z">
        <w:r w:rsidR="00C846F9">
          <w:rPr>
            <w:rFonts w:ascii="Times New Roman" w:hAnsi="Times New Roman" w:cs="Times New Roman"/>
            <w:lang w:val="en-US"/>
          </w:rPr>
          <w:t>.</w:t>
        </w:r>
        <w:proofErr w:type="gramEnd"/>
        <w:r w:rsidR="00C846F9">
          <w:rPr>
            <w:rFonts w:ascii="Times New Roman" w:hAnsi="Times New Roman" w:cs="Times New Roman"/>
            <w:lang w:val="en-US"/>
          </w:rPr>
          <w:t xml:space="preserve"> </w:t>
        </w:r>
      </w:ins>
      <w:del w:id="39" w:author="Tanjona Ramiadantsoa" w:date="2016-05-02T18:07:00Z">
        <w:r w:rsidR="00C66E4A" w:rsidRPr="00AE4947" w:rsidDel="00C846F9">
          <w:rPr>
            <w:rFonts w:ascii="Times New Roman" w:hAnsi="Times New Roman" w:cs="Times New Roman"/>
            <w:lang w:val="en-US"/>
          </w:rPr>
          <w:delText>.</w:delText>
        </w:r>
        <w:r w:rsidR="00C92403" w:rsidDel="00C846F9">
          <w:rPr>
            <w:rFonts w:ascii="Times New Roman" w:hAnsi="Times New Roman" w:cs="Times New Roman"/>
            <w:lang w:val="en-US"/>
          </w:rPr>
          <w:delText xml:space="preserve"> </w:delText>
        </w:r>
        <w:r w:rsidR="00BA2F34" w:rsidDel="00C846F9">
          <w:rPr>
            <w:rFonts w:ascii="Times New Roman" w:hAnsi="Times New Roman" w:cs="Times New Roman"/>
            <w:lang w:val="en-US"/>
          </w:rPr>
          <w:delText xml:space="preserve">Each block of 6 panels corresponds to fig. 3 of the main text. </w:delText>
        </w:r>
      </w:del>
      <w:r w:rsidR="00C92403">
        <w:rPr>
          <w:rFonts w:ascii="Times New Roman" w:hAnsi="Times New Roman" w:cs="Times New Roman"/>
          <w:lang w:val="en-US"/>
        </w:rPr>
        <w:t>S</w:t>
      </w:r>
      <w:r w:rsidR="00C66E4A" w:rsidRPr="00AE4947">
        <w:rPr>
          <w:rFonts w:ascii="Times New Roman" w:hAnsi="Times New Roman" w:cs="Times New Roman"/>
          <w:lang w:val="en-US"/>
        </w:rPr>
        <w:t xml:space="preserve">ymbols </w:t>
      </w:r>
      <w:r w:rsidR="005240D9">
        <w:rPr>
          <w:rFonts w:ascii="Times New Roman" w:hAnsi="Times New Roman" w:cs="Times New Roman"/>
          <w:lang w:val="en-US"/>
        </w:rPr>
        <w:t xml:space="preserve">and parameters </w:t>
      </w:r>
      <w:r w:rsidR="00C66E4A" w:rsidRPr="00AE4947">
        <w:rPr>
          <w:rFonts w:ascii="Times New Roman" w:hAnsi="Times New Roman" w:cs="Times New Roman"/>
          <w:lang w:val="en-US"/>
        </w:rPr>
        <w:t>a</w:t>
      </w:r>
      <w:r w:rsidR="00F6769F" w:rsidRPr="00AE4947">
        <w:rPr>
          <w:rFonts w:ascii="Times New Roman" w:hAnsi="Times New Roman" w:cs="Times New Roman"/>
          <w:lang w:val="en-US"/>
        </w:rPr>
        <w:t>re as</w:t>
      </w:r>
      <w:r w:rsidR="00C66E4A" w:rsidRPr="00AE4947">
        <w:rPr>
          <w:rFonts w:ascii="Times New Roman" w:hAnsi="Times New Roman" w:cs="Times New Roman"/>
          <w:lang w:val="en-US"/>
        </w:rPr>
        <w:t xml:space="preserve"> in the fig</w:t>
      </w:r>
      <w:r w:rsidR="00C572B8" w:rsidRPr="00AE4947">
        <w:rPr>
          <w:rFonts w:ascii="Times New Roman" w:hAnsi="Times New Roman" w:cs="Times New Roman"/>
          <w:lang w:val="en-US"/>
        </w:rPr>
        <w:t>.</w:t>
      </w:r>
      <w:r w:rsidR="00C66E4A" w:rsidRPr="00AE4947">
        <w:rPr>
          <w:rFonts w:ascii="Times New Roman" w:hAnsi="Times New Roman" w:cs="Times New Roman"/>
          <w:lang w:val="en-US"/>
        </w:rPr>
        <w:t xml:space="preserve"> </w:t>
      </w:r>
      <w:r w:rsidR="00AE4947">
        <w:rPr>
          <w:rFonts w:ascii="Times New Roman" w:hAnsi="Times New Roman" w:cs="Times New Roman"/>
          <w:lang w:val="en-US"/>
        </w:rPr>
        <w:t>3</w:t>
      </w:r>
      <w:r w:rsidR="00C66E4A" w:rsidRPr="00AE4947">
        <w:rPr>
          <w:rFonts w:ascii="Times New Roman" w:hAnsi="Times New Roman" w:cs="Times New Roman"/>
          <w:lang w:val="en-US"/>
        </w:rPr>
        <w:t xml:space="preserve"> in the main text</w:t>
      </w:r>
      <w:r w:rsidR="005240D9">
        <w:rPr>
          <w:rFonts w:ascii="Times New Roman" w:hAnsi="Times New Roman" w:cs="Times New Roman"/>
          <w:lang w:val="en-US"/>
        </w:rPr>
        <w:t xml:space="preserve">, except that </w:t>
      </w:r>
      <w:r w:rsidR="005240D9" w:rsidRPr="00AE4947">
        <w:rPr>
          <w:rFonts w:ascii="Times New Roman" w:hAnsi="Times New Roman" w:cs="Times New Roman"/>
          <w:lang w:val="en-US"/>
        </w:rPr>
        <w:t xml:space="preserve">the value of </w:t>
      </w:r>
      <w:r w:rsidR="005240D9">
        <w:rPr>
          <w:rFonts w:ascii="Times New Roman" w:hAnsi="Times New Roman" w:cs="Times New Roman"/>
          <w:lang w:val="en-US"/>
        </w:rPr>
        <w:t xml:space="preserve">the indicated </w:t>
      </w:r>
      <w:r w:rsidR="005240D9" w:rsidRPr="00AE4947">
        <w:rPr>
          <w:rFonts w:ascii="Times New Roman" w:hAnsi="Times New Roman" w:cs="Times New Roman"/>
          <w:lang w:val="en-US"/>
        </w:rPr>
        <w:t xml:space="preserve">parameter </w:t>
      </w:r>
      <w:r w:rsidR="005240D9">
        <w:rPr>
          <w:rFonts w:ascii="Times New Roman" w:hAnsi="Times New Roman" w:cs="Times New Roman"/>
          <w:lang w:val="en-US"/>
        </w:rPr>
        <w:t xml:space="preserve">is </w:t>
      </w:r>
      <w:r w:rsidR="005240D9" w:rsidRPr="00AE4947">
        <w:rPr>
          <w:rFonts w:ascii="Times New Roman" w:hAnsi="Times New Roman" w:cs="Times New Roman"/>
          <w:lang w:val="en-US"/>
        </w:rPr>
        <w:t>altered</w:t>
      </w:r>
      <w:r w:rsidR="005240D9">
        <w:rPr>
          <w:rFonts w:ascii="Times New Roman" w:hAnsi="Times New Roman" w:cs="Times New Roman"/>
          <w:lang w:val="en-US"/>
        </w:rPr>
        <w:t>.</w:t>
      </w:r>
      <w:ins w:id="40" w:author="Tanjona Ramiadantsoa" w:date="2016-05-02T18:11:00Z">
        <w:r w:rsidR="00C846F9">
          <w:rPr>
            <w:rFonts w:ascii="Arial" w:eastAsiaTheme="minorEastAsia" w:hAnsi="Arial" w:cs="Arial"/>
            <w:color w:val="000000" w:themeColor="text1"/>
            <w:kern w:val="24"/>
            <w:sz w:val="28"/>
            <w:szCs w:val="28"/>
          </w:rPr>
          <w:t xml:space="preserve"> </w:t>
        </w:r>
        <w:r w:rsidR="00C846F9">
          <w:rPr>
            <w:rFonts w:ascii="Times New Roman" w:hAnsi="Times New Roman" w:cs="Times New Roman"/>
          </w:rPr>
          <w:t>For</w:t>
        </w:r>
        <w:r w:rsidR="00C846F9" w:rsidRPr="00C846F9">
          <w:rPr>
            <w:rFonts w:ascii="Times New Roman" w:hAnsi="Times New Roman" w:cs="Times New Roman"/>
          </w:rPr>
          <w:t xml:space="preserve"> </w:t>
        </w:r>
        <w:r w:rsidR="00C846F9">
          <w:rPr>
            <w:rFonts w:ascii="Times New Roman" w:hAnsi="Times New Roman" w:cs="Times New Roman"/>
          </w:rPr>
          <w:t xml:space="preserve">Figure S1.7, </w:t>
        </w:r>
        <w:r w:rsidR="00C846F9" w:rsidRPr="00C846F9">
          <w:rPr>
            <w:rFonts w:ascii="Times New Roman" w:hAnsi="Times New Roman" w:cs="Times New Roman"/>
          </w:rPr>
          <w:t xml:space="preserve">M = 3, niche width is wider </w:t>
        </w:r>
        <w:r w:rsidR="00C846F9" w:rsidRPr="00C846F9">
          <w:rPr>
            <w:rFonts w:ascii="Times New Roman" w:hAnsi="Times New Roman" w:cs="Times New Roman"/>
            <w:lang w:val="el-GR"/>
          </w:rPr>
          <w:t>ν</w:t>
        </w:r>
        <w:r w:rsidR="005B4180">
          <w:rPr>
            <w:rFonts w:ascii="Times New Roman" w:hAnsi="Times New Roman" w:cs="Times New Roman"/>
          </w:rPr>
          <w:t>= 1</w:t>
        </w:r>
        <w:r w:rsidR="00C846F9" w:rsidRPr="00C846F9">
          <w:rPr>
            <w:rFonts w:ascii="Times New Roman" w:hAnsi="Times New Roman" w:cs="Times New Roman"/>
          </w:rPr>
          <w:t>, so that the specialists do</w:t>
        </w:r>
        <w:r w:rsidR="00C846F9">
          <w:rPr>
            <w:rFonts w:ascii="Times New Roman" w:hAnsi="Times New Roman" w:cs="Times New Roman"/>
          </w:rPr>
          <w:t xml:space="preserve"> not go extinct.</w:t>
        </w:r>
      </w:ins>
    </w:p>
    <w:sectPr w:rsidR="00372302" w:rsidRPr="00AE494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vaskainen, Otso T">
    <w15:presenceInfo w15:providerId="AD" w15:userId="S-1-5-21-16020293-282541685-632688529-37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46"/>
    <w:rsid w:val="0001790F"/>
    <w:rsid w:val="00051EF2"/>
    <w:rsid w:val="00083BA5"/>
    <w:rsid w:val="00093053"/>
    <w:rsid w:val="00097211"/>
    <w:rsid w:val="001B4626"/>
    <w:rsid w:val="001D06F1"/>
    <w:rsid w:val="001D37A9"/>
    <w:rsid w:val="001D7AF5"/>
    <w:rsid w:val="002527D7"/>
    <w:rsid w:val="002A5454"/>
    <w:rsid w:val="002D41C5"/>
    <w:rsid w:val="00370F46"/>
    <w:rsid w:val="003D3B01"/>
    <w:rsid w:val="00410749"/>
    <w:rsid w:val="004C4926"/>
    <w:rsid w:val="005240D9"/>
    <w:rsid w:val="00547413"/>
    <w:rsid w:val="00582AB6"/>
    <w:rsid w:val="005A5F74"/>
    <w:rsid w:val="005B4180"/>
    <w:rsid w:val="00650A01"/>
    <w:rsid w:val="006773AC"/>
    <w:rsid w:val="006B6C44"/>
    <w:rsid w:val="006C2CE8"/>
    <w:rsid w:val="007733CC"/>
    <w:rsid w:val="007C4FDE"/>
    <w:rsid w:val="007D194F"/>
    <w:rsid w:val="008626A2"/>
    <w:rsid w:val="008D54AB"/>
    <w:rsid w:val="008F6FAA"/>
    <w:rsid w:val="00990E5A"/>
    <w:rsid w:val="009D1F56"/>
    <w:rsid w:val="00A114CD"/>
    <w:rsid w:val="00A13AFF"/>
    <w:rsid w:val="00A40B32"/>
    <w:rsid w:val="00AE4947"/>
    <w:rsid w:val="00AE5B4D"/>
    <w:rsid w:val="00BA2F34"/>
    <w:rsid w:val="00C553EE"/>
    <w:rsid w:val="00C55ACF"/>
    <w:rsid w:val="00C572B8"/>
    <w:rsid w:val="00C66E4A"/>
    <w:rsid w:val="00C70C92"/>
    <w:rsid w:val="00C846F9"/>
    <w:rsid w:val="00C92403"/>
    <w:rsid w:val="00C92A94"/>
    <w:rsid w:val="00CD7F2C"/>
    <w:rsid w:val="00CF2493"/>
    <w:rsid w:val="00D024E1"/>
    <w:rsid w:val="00DB1625"/>
    <w:rsid w:val="00E21BE5"/>
    <w:rsid w:val="00EC3F06"/>
    <w:rsid w:val="00EE2E5C"/>
    <w:rsid w:val="00F6769F"/>
    <w:rsid w:val="00FE26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90E5A"/>
    <w:pPr>
      <w:spacing w:after="0" w:line="240" w:lineRule="auto"/>
    </w:pPr>
  </w:style>
  <w:style w:type="paragraph" w:styleId="BalloonText">
    <w:name w:val="Balloon Text"/>
    <w:basedOn w:val="Normal"/>
    <w:link w:val="BalloonTextChar"/>
    <w:uiPriority w:val="99"/>
    <w:semiHidden/>
    <w:unhideWhenUsed/>
    <w:rsid w:val="00990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E5A"/>
    <w:rPr>
      <w:rFonts w:ascii="Tahoma" w:hAnsi="Tahoma" w:cs="Tahoma"/>
      <w:sz w:val="16"/>
      <w:szCs w:val="16"/>
    </w:rPr>
  </w:style>
  <w:style w:type="table" w:styleId="TableGrid">
    <w:name w:val="Table Grid"/>
    <w:basedOn w:val="TableNormal"/>
    <w:uiPriority w:val="59"/>
    <w:rsid w:val="008F6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14CD"/>
    <w:rPr>
      <w:sz w:val="16"/>
      <w:szCs w:val="16"/>
    </w:rPr>
  </w:style>
  <w:style w:type="paragraph" w:styleId="CommentText">
    <w:name w:val="annotation text"/>
    <w:basedOn w:val="Normal"/>
    <w:link w:val="CommentTextChar"/>
    <w:uiPriority w:val="99"/>
    <w:semiHidden/>
    <w:unhideWhenUsed/>
    <w:rsid w:val="00A114CD"/>
    <w:pPr>
      <w:spacing w:line="240" w:lineRule="auto"/>
    </w:pPr>
    <w:rPr>
      <w:sz w:val="20"/>
      <w:szCs w:val="20"/>
    </w:rPr>
  </w:style>
  <w:style w:type="character" w:customStyle="1" w:styleId="CommentTextChar">
    <w:name w:val="Comment Text Char"/>
    <w:basedOn w:val="DefaultParagraphFont"/>
    <w:link w:val="CommentText"/>
    <w:uiPriority w:val="99"/>
    <w:semiHidden/>
    <w:rsid w:val="00A114CD"/>
    <w:rPr>
      <w:sz w:val="20"/>
      <w:szCs w:val="20"/>
    </w:rPr>
  </w:style>
  <w:style w:type="paragraph" w:styleId="CommentSubject">
    <w:name w:val="annotation subject"/>
    <w:basedOn w:val="CommentText"/>
    <w:next w:val="CommentText"/>
    <w:link w:val="CommentSubjectChar"/>
    <w:uiPriority w:val="99"/>
    <w:semiHidden/>
    <w:unhideWhenUsed/>
    <w:rsid w:val="00A114CD"/>
    <w:rPr>
      <w:b/>
      <w:bCs/>
    </w:rPr>
  </w:style>
  <w:style w:type="character" w:customStyle="1" w:styleId="CommentSubjectChar">
    <w:name w:val="Comment Subject Char"/>
    <w:basedOn w:val="CommentTextChar"/>
    <w:link w:val="CommentSubject"/>
    <w:uiPriority w:val="99"/>
    <w:semiHidden/>
    <w:rsid w:val="00A114C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90E5A"/>
    <w:pPr>
      <w:spacing w:after="0" w:line="240" w:lineRule="auto"/>
    </w:pPr>
  </w:style>
  <w:style w:type="paragraph" w:styleId="BalloonText">
    <w:name w:val="Balloon Text"/>
    <w:basedOn w:val="Normal"/>
    <w:link w:val="BalloonTextChar"/>
    <w:uiPriority w:val="99"/>
    <w:semiHidden/>
    <w:unhideWhenUsed/>
    <w:rsid w:val="00990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E5A"/>
    <w:rPr>
      <w:rFonts w:ascii="Tahoma" w:hAnsi="Tahoma" w:cs="Tahoma"/>
      <w:sz w:val="16"/>
      <w:szCs w:val="16"/>
    </w:rPr>
  </w:style>
  <w:style w:type="table" w:styleId="TableGrid">
    <w:name w:val="Table Grid"/>
    <w:basedOn w:val="TableNormal"/>
    <w:uiPriority w:val="59"/>
    <w:rsid w:val="008F6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14CD"/>
    <w:rPr>
      <w:sz w:val="16"/>
      <w:szCs w:val="16"/>
    </w:rPr>
  </w:style>
  <w:style w:type="paragraph" w:styleId="CommentText">
    <w:name w:val="annotation text"/>
    <w:basedOn w:val="Normal"/>
    <w:link w:val="CommentTextChar"/>
    <w:uiPriority w:val="99"/>
    <w:semiHidden/>
    <w:unhideWhenUsed/>
    <w:rsid w:val="00A114CD"/>
    <w:pPr>
      <w:spacing w:line="240" w:lineRule="auto"/>
    </w:pPr>
    <w:rPr>
      <w:sz w:val="20"/>
      <w:szCs w:val="20"/>
    </w:rPr>
  </w:style>
  <w:style w:type="character" w:customStyle="1" w:styleId="CommentTextChar">
    <w:name w:val="Comment Text Char"/>
    <w:basedOn w:val="DefaultParagraphFont"/>
    <w:link w:val="CommentText"/>
    <w:uiPriority w:val="99"/>
    <w:semiHidden/>
    <w:rsid w:val="00A114CD"/>
    <w:rPr>
      <w:sz w:val="20"/>
      <w:szCs w:val="20"/>
    </w:rPr>
  </w:style>
  <w:style w:type="paragraph" w:styleId="CommentSubject">
    <w:name w:val="annotation subject"/>
    <w:basedOn w:val="CommentText"/>
    <w:next w:val="CommentText"/>
    <w:link w:val="CommentSubjectChar"/>
    <w:uiPriority w:val="99"/>
    <w:semiHidden/>
    <w:unhideWhenUsed/>
    <w:rsid w:val="00A114CD"/>
    <w:rPr>
      <w:b/>
      <w:bCs/>
    </w:rPr>
  </w:style>
  <w:style w:type="character" w:customStyle="1" w:styleId="CommentSubjectChar">
    <w:name w:val="Comment Subject Char"/>
    <w:basedOn w:val="CommentTextChar"/>
    <w:link w:val="CommentSubject"/>
    <w:uiPriority w:val="99"/>
    <w:semiHidden/>
    <w:rsid w:val="00A114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9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Ovaskainen, Otso</dc:creator>
  <cp:lastModifiedBy>Tanjona Ramiadantsoa</cp:lastModifiedBy>
  <cp:revision>39</cp:revision>
  <dcterms:created xsi:type="dcterms:W3CDTF">2014-12-20T01:49:00Z</dcterms:created>
  <dcterms:modified xsi:type="dcterms:W3CDTF">2016-05-02T23:32:00Z</dcterms:modified>
</cp:coreProperties>
</file>